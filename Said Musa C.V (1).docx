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0" w:line="240" w:lineRule="auto"/>
        <w:jc w:val="center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SAID MUSA</w:t>
      </w:r>
    </w:p>
    <w:p w:rsidR="00000000" w:rsidDel="00000000" w:rsidP="00000000" w:rsidRDefault="00000000" w:rsidRPr="00000000" w14:paraId="00000002">
      <w:pPr>
        <w:shd w:fill="ffffff" w:val="clear"/>
        <w:spacing w:after="80" w:before="0" w:line="240" w:lineRule="auto"/>
        <w:jc w:val="center"/>
        <w:rPr>
          <w:rFonts w:ascii="Roboto" w:cs="Roboto" w:eastAsia="Roboto" w:hAnsi="Roboto"/>
          <w:b w:val="1"/>
          <w:color w:val="0e9fc1"/>
        </w:rPr>
      </w:pPr>
      <w:r w:rsidDel="00000000" w:rsidR="00000000" w:rsidRPr="00000000">
        <w:rPr>
          <w:rFonts w:ascii="Roboto" w:cs="Roboto" w:eastAsia="Roboto" w:hAnsi="Roboto"/>
          <w:b w:val="1"/>
          <w:color w:val="0e9fc1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+254 115968798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0"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musaid266@gmail.com</w:t>
      </w:r>
    </w:p>
    <w:p w:rsidR="00000000" w:rsidDel="00000000" w:rsidP="00000000" w:rsidRDefault="00000000" w:rsidRPr="00000000" w14:paraId="00000005">
      <w:pPr>
        <w:shd w:fill="ffffff" w:val="clear"/>
        <w:spacing w:before="0" w:line="276" w:lineRule="auto"/>
        <w:jc w:val="center"/>
        <w:rPr>
          <w:rFonts w:ascii="Roboto" w:cs="Roboto" w:eastAsia="Roboto" w:hAnsi="Roboto"/>
        </w:rPr>
      </w:pPr>
      <w:del w:author="Me" w:id="0" w:date="2023-05-23T13:33:02Z">
        <w:r w:rsidDel="00000000" w:rsidR="00000000" w:rsidRPr="00000000">
          <w:rPr>
            <w:rFonts w:ascii="Roboto" w:cs="Roboto" w:eastAsia="Roboto" w:hAnsi="Roboto"/>
            <w:rtl w:val="0"/>
          </w:rPr>
          <w:delText xml:space="preserve">Makina Jamia Mosque, Nairobi, 00100 Kenya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e9fc1"/>
        </w:rPr>
      </w:pPr>
      <w:bookmarkStart w:colFirst="0" w:colLast="0" w:name="_gjdgxs" w:id="0"/>
      <w:bookmarkEnd w:id="0"/>
      <w:r w:rsidDel="00000000" w:rsidR="00000000" w:rsidRPr="00000000">
        <w:rPr>
          <w:color w:val="0e9fc1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Seeking an entry-level position in a high-level professional environment.  To secure employment with a reputable company, where I can utilize my  skills and studies background to the maximum. 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e9fc1"/>
        </w:rPr>
      </w:pPr>
      <w:bookmarkStart w:colFirst="0" w:colLast="0" w:name="_30j0zll" w:id="1"/>
      <w:bookmarkEnd w:id="1"/>
      <w:r w:rsidDel="00000000" w:rsidR="00000000" w:rsidRPr="00000000">
        <w:rPr>
          <w:color w:val="0e9fc1"/>
          <w:rtl w:val="0"/>
        </w:rPr>
        <w:t xml:space="preserve">Experience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August 2022 - February 2023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Solis Electronics</w:t>
      </w:r>
      <w:r w:rsidDel="00000000" w:rsidR="00000000" w:rsidRPr="00000000">
        <w:rPr>
          <w:b w:val="0"/>
          <w:i w:val="1"/>
          <w:rtl w:val="0"/>
        </w:rPr>
        <w:t xml:space="preserve"> - Rider &amp;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Loading, transporting, and delivering items to clients or businesses in a safe, timely manner.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Reviewing orders before and after delivery to ensure that orders are complete, the charges are correct, and the customer is satisfied.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Assisting with loading and unloading items from vehicles.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Accepting payments for delivered items.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Providing excellent customer service, answering questions, and handling complaints from clients.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Adhering to assigned routes and following time schedules.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Abiding by all transportation laws and maintaining a safe driving record.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July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Young Muslim Association</w:t>
      </w:r>
      <w:r w:rsidDel="00000000" w:rsidR="00000000" w:rsidRPr="00000000">
        <w:rPr>
          <w:b w:val="0"/>
          <w:i w:val="1"/>
          <w:rtl w:val="0"/>
        </w:rPr>
        <w:t xml:space="preserve"> - Volunteer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42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Overseeing clerical tasks, such as sorting and sending 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Keeping an inventory of office supplies and ordering new materials as needed.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Maintaining files.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Taking and delivering messages.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Ensuring the office runs smoothly</w:t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September  2021- June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Rahisi store </w:t>
      </w:r>
      <w:r w:rsidDel="00000000" w:rsidR="00000000" w:rsidRPr="00000000">
        <w:rPr>
          <w:b w:val="0"/>
          <w:i w:val="1"/>
          <w:rtl w:val="0"/>
        </w:rPr>
        <w:t xml:space="preserve">-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Provides a positive customer experience with fair, friendly, and courteous service.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Registers sales on a cash register by scanning items, itemizing and totaling customers' purchases.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Resolves customer issues and answers questions.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Processes return transactions.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tl w:val="0"/>
        </w:rPr>
        <w:t xml:space="preserve">Collecting payments whether in cash or credit  Cross-sell products and introduce new ones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e9fc1"/>
        </w:rPr>
      </w:pPr>
      <w:bookmarkStart w:colFirst="0" w:colLast="0" w:name="_4d34og8" w:id="8"/>
      <w:bookmarkEnd w:id="8"/>
      <w:r w:rsidDel="00000000" w:rsidR="00000000" w:rsidRPr="00000000">
        <w:rPr>
          <w:color w:val="0e9fc1"/>
          <w:rtl w:val="0"/>
        </w:rPr>
        <w:t xml:space="preserve">Skills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Voluntered in the community as the youth leader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ICT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Self employed to make deliveries</w:t>
      </w:r>
    </w:p>
    <w:p w:rsidR="00000000" w:rsidDel="00000000" w:rsidP="00000000" w:rsidRDefault="00000000" w:rsidRPr="00000000" w14:paraId="00000025">
      <w:pPr>
        <w:spacing w:after="42" w:before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e9fc1"/>
        </w:rPr>
      </w:pPr>
      <w:bookmarkStart w:colFirst="0" w:colLast="0" w:name="_2s8eyo1" w:id="9"/>
      <w:bookmarkEnd w:id="9"/>
      <w:r w:rsidDel="00000000" w:rsidR="00000000" w:rsidRPr="00000000">
        <w:rPr>
          <w:color w:val="0e9fc1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2016- 2019</w:t>
      </w:r>
    </w:p>
    <w:p w:rsidR="00000000" w:rsidDel="00000000" w:rsidP="00000000" w:rsidRDefault="00000000" w:rsidRPr="00000000" w14:paraId="0000002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Malava Boys  High School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3573"/>
          <w:tab w:val="right" w:leader="none" w:pos="7723"/>
        </w:tabs>
        <w:spacing w:after="341" w:before="0" w:line="259" w:lineRule="auto"/>
        <w:rPr/>
      </w:pPr>
      <w:r w:rsidDel="00000000" w:rsidR="00000000" w:rsidRPr="00000000">
        <w:rPr>
          <w:rtl w:val="0"/>
        </w:rPr>
        <w:t xml:space="preserve">KCSE Certificate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2016- 2019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Redross Academy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3573"/>
          <w:tab w:val="right" w:leader="none" w:pos="7723"/>
        </w:tabs>
        <w:spacing w:after="341" w:before="0" w:line="259" w:lineRule="auto"/>
        <w:rPr/>
      </w:pPr>
      <w:r w:rsidDel="00000000" w:rsidR="00000000" w:rsidRPr="00000000">
        <w:rPr>
          <w:rtl w:val="0"/>
        </w:rPr>
        <w:t xml:space="preserve">KCPE Certificate </w:t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color w:val="0e9fc1"/>
        </w:rPr>
      </w:pPr>
      <w:bookmarkStart w:colFirst="0" w:colLast="0" w:name="_35nkun2" w:id="14"/>
      <w:bookmarkEnd w:id="14"/>
      <w:r w:rsidDel="00000000" w:rsidR="00000000" w:rsidRPr="00000000">
        <w:rPr>
          <w:color w:val="0e9fc1"/>
          <w:rtl w:val="0"/>
        </w:rPr>
        <w:t xml:space="preserve">Hobbies &amp; Interests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Travelling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Swimming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Reading Novels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Watching football matches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Riding </w:t>
      </w:r>
    </w:p>
    <w:p w:rsidR="00000000" w:rsidDel="00000000" w:rsidP="00000000" w:rsidRDefault="00000000" w:rsidRPr="00000000" w14:paraId="00000033">
      <w:pPr>
        <w:pStyle w:val="Heading1"/>
        <w:rPr>
          <w:color w:val="0e9fc1"/>
        </w:rPr>
      </w:pPr>
      <w:bookmarkStart w:colFirst="0" w:colLast="0" w:name="_1ksv4uv" w:id="15"/>
      <w:bookmarkEnd w:id="15"/>
      <w:r w:rsidDel="00000000" w:rsidR="00000000" w:rsidRPr="00000000">
        <w:rPr>
          <w:color w:val="0e9fc1"/>
          <w:rtl w:val="0"/>
        </w:rPr>
        <w:t xml:space="preserve">Referees</w:t>
      </w:r>
    </w:p>
    <w:p w:rsidR="00000000" w:rsidDel="00000000" w:rsidP="00000000" w:rsidRDefault="00000000" w:rsidRPr="00000000" w14:paraId="0000003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Ali Khamis</w:t>
      </w:r>
    </w:p>
    <w:p w:rsidR="00000000" w:rsidDel="00000000" w:rsidP="00000000" w:rsidRDefault="00000000" w:rsidRPr="00000000" w14:paraId="00000035">
      <w:pPr>
        <w:pStyle w:val="Heading3"/>
        <w:rPr>
          <w:b w:val="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Almeen Mosque</w:t>
      </w:r>
      <w:r w:rsidDel="00000000" w:rsidR="00000000" w:rsidRPr="00000000">
        <w:rPr>
          <w:b w:val="0"/>
          <w:i w:val="1"/>
          <w:rtl w:val="0"/>
        </w:rPr>
        <w:t xml:space="preserve"> - C.E.O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7" w:before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0721 162 555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Ahmed Alvi </w:t>
      </w:r>
    </w:p>
    <w:p w:rsidR="00000000" w:rsidDel="00000000" w:rsidP="00000000" w:rsidRDefault="00000000" w:rsidRPr="00000000" w14:paraId="00000038">
      <w:pPr>
        <w:pStyle w:val="Heading3"/>
        <w:rPr>
          <w:b w:val="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Young Muslim Association (Y.M.A)</w:t>
      </w:r>
      <w:r w:rsidDel="00000000" w:rsidR="00000000" w:rsidRPr="00000000">
        <w:rPr>
          <w:b w:val="0"/>
          <w:i w:val="1"/>
          <w:rtl w:val="0"/>
        </w:rPr>
        <w:t xml:space="preserve">- Secretary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7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0728603497</w:t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Salim Jaizan</w:t>
      </w:r>
    </w:p>
    <w:p w:rsidR="00000000" w:rsidDel="00000000" w:rsidP="00000000" w:rsidRDefault="00000000" w:rsidRPr="00000000" w14:paraId="0000003B">
      <w:pPr>
        <w:pStyle w:val="Heading3"/>
        <w:rPr>
          <w:b w:val="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Brain Storm Solutions</w:t>
      </w:r>
      <w:r w:rsidDel="00000000" w:rsidR="00000000" w:rsidRPr="00000000">
        <w:rPr>
          <w:b w:val="0"/>
          <w:i w:val="1"/>
          <w:rtl w:val="0"/>
        </w:rPr>
        <w:t xml:space="preserve"> - C.E.O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7" w:before="0" w:line="259" w:lineRule="auto"/>
        <w:rPr>
          <w:ins w:author="said musa" w:id="1" w:date="2023-05-23T13:36:08Z"/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0722 494 526 </w:t>
      </w:r>
      <w:ins w:author="said musa" w:id="1" w:date="2023-05-23T13:36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D">
      <w:pPr>
        <w:spacing w:after="87" w:before="0" w:line="259" w:lineRule="auto"/>
        <w:rPr>
          <w:ins w:author="said musa" w:id="1" w:date="2023-05-23T13:36:08Z"/>
          <w:rFonts w:ascii="Times New Roman" w:cs="Times New Roman" w:eastAsia="Times New Roman" w:hAnsi="Times New Roman"/>
          <w:sz w:val="24"/>
          <w:szCs w:val="24"/>
        </w:rPr>
      </w:pPr>
      <w:ins w:author="said musa" w:id="1" w:date="2023-05-23T13:36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Vaseem Khwaja </w:t>
        </w:r>
      </w:ins>
    </w:p>
    <w:p w:rsidR="00000000" w:rsidDel="00000000" w:rsidP="00000000" w:rsidRDefault="00000000" w:rsidRPr="00000000" w14:paraId="0000003E">
      <w:pPr>
        <w:spacing w:after="87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ins w:author="said musa" w:id="1" w:date="2023-05-23T13:36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0720940111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7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  <w:font w:name="Roboto"/>
  <w:font w:name="Times New Roman"/>
  <w:font w:name="Arial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